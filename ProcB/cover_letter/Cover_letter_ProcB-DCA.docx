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059E6" w14:textId="6FB9A1E3" w:rsidR="00490A6F" w:rsidRDefault="00490A6F">
      <w:pPr>
        <w:spacing w:line="276" w:lineRule="auto"/>
        <w:jc w:val="right"/>
        <w:rPr>
          <w:sz w:val="22"/>
          <w:szCs w:val="22"/>
        </w:rPr>
      </w:pPr>
    </w:p>
    <w:p w14:paraId="3DD5CABC" w14:textId="25A19EC7" w:rsidR="000868A1" w:rsidRPr="00812113" w:rsidRDefault="00394894">
      <w:pPr>
        <w:spacing w:line="276" w:lineRule="auto"/>
        <w:jc w:val="right"/>
        <w:rPr>
          <w:rFonts w:ascii="Garamond" w:hAnsi="Garamond"/>
          <w:sz w:val="22"/>
          <w:szCs w:val="22"/>
          <w:lang w:val="en-US"/>
        </w:rPr>
      </w:pPr>
      <w:r w:rsidRPr="00812113">
        <w:rPr>
          <w:rFonts w:ascii="Garamond" w:hAnsi="Garamond"/>
          <w:sz w:val="22"/>
          <w:szCs w:val="22"/>
          <w:lang w:val="en-US"/>
        </w:rPr>
        <w:t xml:space="preserve">Barcelona </w:t>
      </w:r>
      <w:r w:rsidR="00101447">
        <w:rPr>
          <w:rFonts w:ascii="Garamond" w:hAnsi="Garamond"/>
          <w:sz w:val="22"/>
          <w:szCs w:val="22"/>
          <w:lang w:val="en-US"/>
        </w:rPr>
        <w:t>29</w:t>
      </w:r>
      <w:r w:rsidRPr="00812113">
        <w:rPr>
          <w:rFonts w:ascii="Garamond" w:hAnsi="Garamond"/>
          <w:sz w:val="22"/>
          <w:szCs w:val="22"/>
          <w:vertAlign w:val="superscript"/>
          <w:lang w:val="en-US"/>
        </w:rPr>
        <w:t>th</w:t>
      </w:r>
      <w:r w:rsidRPr="00812113">
        <w:rPr>
          <w:rFonts w:ascii="Garamond" w:hAnsi="Garamond"/>
          <w:sz w:val="22"/>
          <w:szCs w:val="22"/>
          <w:lang w:val="en-US"/>
        </w:rPr>
        <w:t xml:space="preserve"> of </w:t>
      </w:r>
      <w:r w:rsidR="00101447">
        <w:rPr>
          <w:rFonts w:ascii="Garamond" w:hAnsi="Garamond"/>
          <w:sz w:val="22"/>
          <w:szCs w:val="22"/>
          <w:lang w:val="en-US"/>
        </w:rPr>
        <w:t>November</w:t>
      </w:r>
      <w:r w:rsidRPr="00812113">
        <w:rPr>
          <w:rFonts w:ascii="Garamond" w:hAnsi="Garamond"/>
          <w:sz w:val="22"/>
          <w:szCs w:val="22"/>
          <w:lang w:val="en-US"/>
        </w:rPr>
        <w:t xml:space="preserve"> 202</w:t>
      </w:r>
      <w:r w:rsidR="00101447">
        <w:rPr>
          <w:rFonts w:ascii="Garamond" w:hAnsi="Garamond"/>
          <w:sz w:val="22"/>
          <w:szCs w:val="22"/>
          <w:lang w:val="en-US"/>
        </w:rPr>
        <w:t>2</w:t>
      </w:r>
    </w:p>
    <w:p w14:paraId="0BB6FF42" w14:textId="7718154D" w:rsidR="00D50201" w:rsidRDefault="00394894">
      <w:pPr>
        <w:spacing w:line="276" w:lineRule="auto"/>
        <w:jc w:val="both"/>
        <w:rPr>
          <w:rFonts w:ascii="Garamond" w:hAnsi="Garamond"/>
          <w:sz w:val="22"/>
          <w:szCs w:val="22"/>
          <w:lang w:val="en-US"/>
        </w:rPr>
      </w:pPr>
      <w:r w:rsidRPr="00812113">
        <w:rPr>
          <w:rFonts w:ascii="Garamond" w:hAnsi="Garamond"/>
          <w:sz w:val="22"/>
          <w:szCs w:val="22"/>
          <w:lang w:val="en-US"/>
        </w:rPr>
        <w:t xml:space="preserve">Dear </w:t>
      </w:r>
      <w:r w:rsidR="00D50201">
        <w:rPr>
          <w:rFonts w:ascii="Garamond" w:hAnsi="Garamond"/>
          <w:sz w:val="22"/>
          <w:szCs w:val="22"/>
          <w:lang w:val="en-US"/>
        </w:rPr>
        <w:t>Professor Barrett</w:t>
      </w:r>
      <w:r w:rsidR="004226E6" w:rsidRPr="00812113">
        <w:rPr>
          <w:rFonts w:ascii="Garamond" w:hAnsi="Garamond"/>
          <w:sz w:val="22"/>
          <w:szCs w:val="22"/>
          <w:lang w:val="en-US"/>
        </w:rPr>
        <w:t>,</w:t>
      </w:r>
    </w:p>
    <w:p w14:paraId="4DCF63A4" w14:textId="6BD2D219" w:rsidR="000868A1" w:rsidRPr="00812113" w:rsidRDefault="00D50201">
      <w:pPr>
        <w:spacing w:line="276" w:lineRule="auto"/>
        <w:jc w:val="both"/>
        <w:rPr>
          <w:rFonts w:ascii="Garamond" w:hAnsi="Garamond"/>
          <w:sz w:val="22"/>
          <w:szCs w:val="22"/>
          <w:lang w:val="en-US"/>
        </w:rPr>
      </w:pPr>
      <w:r>
        <w:rPr>
          <w:rFonts w:ascii="Garamond" w:hAnsi="Garamond"/>
          <w:sz w:val="22"/>
          <w:szCs w:val="22"/>
          <w:lang w:val="en-US"/>
        </w:rPr>
        <w:t xml:space="preserve">Editor-in-Chief, </w:t>
      </w:r>
      <w:r w:rsidRPr="00D50201">
        <w:rPr>
          <w:rFonts w:ascii="Garamond" w:hAnsi="Garamond"/>
          <w:i/>
          <w:iCs/>
          <w:sz w:val="22"/>
          <w:szCs w:val="22"/>
          <w:lang w:val="en-US"/>
        </w:rPr>
        <w:t>Proceedings of the Royal Society B</w:t>
      </w:r>
      <w:r w:rsidR="004226E6" w:rsidRPr="00812113">
        <w:rPr>
          <w:rFonts w:ascii="Garamond" w:hAnsi="Garamond"/>
          <w:sz w:val="22"/>
          <w:szCs w:val="22"/>
          <w:lang w:val="en-US"/>
        </w:rPr>
        <w:t xml:space="preserve"> </w:t>
      </w:r>
    </w:p>
    <w:p w14:paraId="162B55EB" w14:textId="77777777" w:rsidR="000868A1" w:rsidRPr="00812113" w:rsidRDefault="000868A1">
      <w:pPr>
        <w:spacing w:line="276" w:lineRule="auto"/>
        <w:jc w:val="both"/>
        <w:rPr>
          <w:rFonts w:ascii="Garamond" w:hAnsi="Garamond"/>
          <w:sz w:val="22"/>
          <w:szCs w:val="22"/>
          <w:lang w:val="en-US"/>
        </w:rPr>
      </w:pPr>
    </w:p>
    <w:p w14:paraId="178BD01F" w14:textId="697CB5F9" w:rsidR="000868A1" w:rsidRPr="00812113" w:rsidRDefault="00394894">
      <w:pPr>
        <w:spacing w:line="276" w:lineRule="auto"/>
        <w:jc w:val="both"/>
        <w:rPr>
          <w:rFonts w:ascii="Garamond" w:hAnsi="Garamond"/>
          <w:sz w:val="22"/>
          <w:szCs w:val="22"/>
          <w:lang w:val="en-US"/>
        </w:rPr>
      </w:pPr>
      <w:r w:rsidRPr="00812113">
        <w:rPr>
          <w:rFonts w:ascii="Garamond" w:hAnsi="Garamond"/>
          <w:sz w:val="22"/>
          <w:szCs w:val="22"/>
          <w:lang w:val="en-US"/>
        </w:rPr>
        <w:t>We are excited to submit our manuscript titled “</w:t>
      </w:r>
      <w:r w:rsidR="00C53842" w:rsidRPr="00C53842">
        <w:rPr>
          <w:rFonts w:ascii="Garamond" w:hAnsi="Garamond"/>
          <w:b/>
          <w:sz w:val="22"/>
          <w:szCs w:val="22"/>
          <w:lang w:val="en-US"/>
        </w:rPr>
        <w:t xml:space="preserve">Evolution along allometric lines of least resistance: Morphological differentiation in </w:t>
      </w:r>
      <w:proofErr w:type="spellStart"/>
      <w:r w:rsidR="00C53842" w:rsidRPr="00C53842">
        <w:rPr>
          <w:rFonts w:ascii="Garamond" w:hAnsi="Garamond"/>
          <w:b/>
          <w:i/>
          <w:iCs/>
          <w:sz w:val="22"/>
          <w:szCs w:val="22"/>
          <w:lang w:val="en-US"/>
        </w:rPr>
        <w:t>Pristurus</w:t>
      </w:r>
      <w:proofErr w:type="spellEnd"/>
      <w:r w:rsidR="00C53842" w:rsidRPr="00C53842">
        <w:rPr>
          <w:rFonts w:ascii="Garamond" w:hAnsi="Garamond"/>
          <w:b/>
          <w:sz w:val="22"/>
          <w:szCs w:val="22"/>
          <w:lang w:val="en-US"/>
        </w:rPr>
        <w:t xml:space="preserve"> geckos</w:t>
      </w:r>
      <w:r w:rsidRPr="00812113">
        <w:rPr>
          <w:rFonts w:ascii="Garamond" w:hAnsi="Garamond"/>
          <w:sz w:val="22"/>
          <w:szCs w:val="22"/>
          <w:lang w:val="en-US"/>
        </w:rPr>
        <w:t xml:space="preserve">” for consideration as a </w:t>
      </w:r>
      <w:r w:rsidR="004226E6" w:rsidRPr="00812113">
        <w:rPr>
          <w:rFonts w:ascii="Garamond" w:hAnsi="Garamond"/>
          <w:sz w:val="22"/>
          <w:szCs w:val="22"/>
          <w:lang w:val="en-US"/>
        </w:rPr>
        <w:t>Research</w:t>
      </w:r>
      <w:r w:rsidRPr="00812113">
        <w:rPr>
          <w:rFonts w:ascii="Garamond" w:hAnsi="Garamond"/>
          <w:sz w:val="22"/>
          <w:szCs w:val="22"/>
          <w:lang w:val="en-US"/>
        </w:rPr>
        <w:t xml:space="preserve"> article in </w:t>
      </w:r>
      <w:r w:rsidR="00D50201">
        <w:rPr>
          <w:rFonts w:ascii="Garamond" w:hAnsi="Garamond"/>
          <w:i/>
          <w:sz w:val="22"/>
          <w:szCs w:val="22"/>
          <w:lang w:val="en-US"/>
        </w:rPr>
        <w:t>Proceedings of the Royal Society B</w:t>
      </w:r>
      <w:r w:rsidRPr="00812113">
        <w:rPr>
          <w:rFonts w:ascii="Garamond" w:hAnsi="Garamond"/>
          <w:sz w:val="22"/>
          <w:szCs w:val="22"/>
          <w:lang w:val="en-US"/>
        </w:rPr>
        <w:t>.</w:t>
      </w:r>
    </w:p>
    <w:p w14:paraId="69BBEE21" w14:textId="7061BBEC" w:rsidR="000868A1" w:rsidRPr="00812113" w:rsidRDefault="000868A1">
      <w:pPr>
        <w:spacing w:line="276" w:lineRule="auto"/>
        <w:jc w:val="both"/>
        <w:rPr>
          <w:rFonts w:ascii="Garamond" w:hAnsi="Garamond"/>
          <w:sz w:val="22"/>
          <w:szCs w:val="22"/>
          <w:lang w:val="en-US"/>
        </w:rPr>
      </w:pPr>
    </w:p>
    <w:p w14:paraId="1ECDA97F" w14:textId="540436F3" w:rsidR="00101447" w:rsidRDefault="003A7B7A">
      <w:pPr>
        <w:spacing w:line="276" w:lineRule="auto"/>
        <w:jc w:val="both"/>
        <w:rPr>
          <w:rFonts w:ascii="Garamond" w:hAnsi="Garamond"/>
          <w:sz w:val="22"/>
          <w:szCs w:val="22"/>
          <w:lang w:val="en-US"/>
        </w:rPr>
      </w:pPr>
      <w:r w:rsidRPr="00812113">
        <w:rPr>
          <w:rFonts w:ascii="Garamond" w:hAnsi="Garamond"/>
          <w:sz w:val="22"/>
          <w:szCs w:val="22"/>
          <w:lang w:val="en-US"/>
        </w:rPr>
        <w:t xml:space="preserve">We </w:t>
      </w:r>
      <w:r w:rsidR="00101447">
        <w:rPr>
          <w:rFonts w:ascii="Garamond" w:hAnsi="Garamond"/>
          <w:sz w:val="22"/>
          <w:szCs w:val="22"/>
          <w:lang w:val="en-US"/>
        </w:rPr>
        <w:t>believe</w:t>
      </w:r>
      <w:r w:rsidRPr="00812113">
        <w:rPr>
          <w:rFonts w:ascii="Garamond" w:hAnsi="Garamond"/>
          <w:sz w:val="22"/>
          <w:szCs w:val="22"/>
          <w:lang w:val="en-US"/>
        </w:rPr>
        <w:t xml:space="preserve"> our work </w:t>
      </w:r>
      <w:r w:rsidR="00101447">
        <w:rPr>
          <w:rFonts w:ascii="Garamond" w:hAnsi="Garamond"/>
          <w:sz w:val="22"/>
          <w:szCs w:val="22"/>
          <w:lang w:val="en-US"/>
        </w:rPr>
        <w:t xml:space="preserve">is </w:t>
      </w:r>
      <w:r w:rsidRPr="00812113">
        <w:rPr>
          <w:rFonts w:ascii="Garamond" w:hAnsi="Garamond"/>
          <w:sz w:val="22"/>
          <w:szCs w:val="22"/>
          <w:lang w:val="en-US"/>
        </w:rPr>
        <w:t>of general interest for evolutionary biologists and ecologists because we address</w:t>
      </w:r>
      <w:r w:rsidR="00130719">
        <w:rPr>
          <w:rFonts w:ascii="Garamond" w:hAnsi="Garamond"/>
          <w:sz w:val="22"/>
          <w:szCs w:val="22"/>
          <w:lang w:val="en-US"/>
        </w:rPr>
        <w:t xml:space="preserve"> the role of different factors in</w:t>
      </w:r>
      <w:r w:rsidRPr="00812113">
        <w:rPr>
          <w:rFonts w:ascii="Garamond" w:hAnsi="Garamond"/>
          <w:sz w:val="22"/>
          <w:szCs w:val="22"/>
          <w:lang w:val="en-US"/>
        </w:rPr>
        <w:t xml:space="preserve"> </w:t>
      </w:r>
      <w:r w:rsidR="006A1DF7">
        <w:rPr>
          <w:rFonts w:ascii="Garamond" w:hAnsi="Garamond"/>
          <w:sz w:val="22"/>
          <w:szCs w:val="22"/>
          <w:lang w:val="en-US"/>
        </w:rPr>
        <w:t>shaping the morphological diversity</w:t>
      </w:r>
      <w:r w:rsidR="00130719">
        <w:rPr>
          <w:rFonts w:ascii="Garamond" w:hAnsi="Garamond"/>
          <w:sz w:val="22"/>
          <w:szCs w:val="22"/>
          <w:lang w:val="en-US"/>
        </w:rPr>
        <w:t xml:space="preserve"> across </w:t>
      </w:r>
      <w:r w:rsidR="006A1DF7">
        <w:rPr>
          <w:rFonts w:ascii="Garamond" w:hAnsi="Garamond"/>
          <w:sz w:val="22"/>
          <w:szCs w:val="22"/>
          <w:lang w:val="en-US"/>
        </w:rPr>
        <w:t>multiple</w:t>
      </w:r>
      <w:r w:rsidR="00130719">
        <w:rPr>
          <w:rFonts w:ascii="Garamond" w:hAnsi="Garamond"/>
          <w:sz w:val="22"/>
          <w:szCs w:val="22"/>
          <w:lang w:val="en-US"/>
        </w:rPr>
        <w:t xml:space="preserve"> ecological contexts. Furthermore, our object of study is the gecko genus </w:t>
      </w:r>
      <w:proofErr w:type="spellStart"/>
      <w:r w:rsidR="00130719" w:rsidRPr="00130719">
        <w:rPr>
          <w:rFonts w:ascii="Garamond" w:hAnsi="Garamond"/>
          <w:i/>
          <w:iCs/>
          <w:sz w:val="22"/>
          <w:szCs w:val="22"/>
          <w:lang w:val="en-US"/>
        </w:rPr>
        <w:t>Pristurus</w:t>
      </w:r>
      <w:proofErr w:type="spellEnd"/>
      <w:r w:rsidR="00130719">
        <w:rPr>
          <w:rFonts w:ascii="Garamond" w:hAnsi="Garamond"/>
          <w:sz w:val="22"/>
          <w:szCs w:val="22"/>
          <w:lang w:val="en-US"/>
        </w:rPr>
        <w:t xml:space="preserve"> from Afro-Arabia</w:t>
      </w:r>
      <w:r w:rsidR="006A1DF7">
        <w:rPr>
          <w:rFonts w:ascii="Garamond" w:hAnsi="Garamond"/>
          <w:sz w:val="22"/>
          <w:szCs w:val="22"/>
          <w:lang w:val="en-US"/>
        </w:rPr>
        <w:t xml:space="preserve">, which was the subject of a previous paper recently published in </w:t>
      </w:r>
      <w:r w:rsidR="006A1DF7" w:rsidRPr="006A1DF7">
        <w:rPr>
          <w:rFonts w:ascii="Garamond" w:hAnsi="Garamond"/>
          <w:i/>
          <w:iCs/>
          <w:sz w:val="22"/>
          <w:szCs w:val="22"/>
          <w:lang w:val="en-US"/>
        </w:rPr>
        <w:t>Proceedings B</w:t>
      </w:r>
      <w:r w:rsidR="006A1DF7">
        <w:rPr>
          <w:rFonts w:ascii="Garamond" w:hAnsi="Garamond"/>
          <w:sz w:val="22"/>
          <w:szCs w:val="22"/>
          <w:lang w:val="en-US"/>
        </w:rPr>
        <w:t xml:space="preserve"> describing its morphological differentiation and evolutionary rates in the context of </w:t>
      </w:r>
      <w:r w:rsidR="009D68AB">
        <w:rPr>
          <w:rFonts w:ascii="Garamond" w:hAnsi="Garamond"/>
          <w:sz w:val="22"/>
          <w:szCs w:val="22"/>
          <w:lang w:val="en-US"/>
        </w:rPr>
        <w:t>the island effect and ecological specialization</w:t>
      </w:r>
      <w:r w:rsidR="00CD2C8D" w:rsidRPr="00CD2C8D">
        <w:rPr>
          <w:rFonts w:ascii="Garamond" w:hAnsi="Garamond"/>
          <w:sz w:val="22"/>
          <w:szCs w:val="22"/>
          <w:vertAlign w:val="superscript"/>
          <w:lang w:val="en-US"/>
        </w:rPr>
        <w:t>1</w:t>
      </w:r>
      <w:r w:rsidR="009D68AB">
        <w:rPr>
          <w:rFonts w:ascii="Garamond" w:hAnsi="Garamond"/>
          <w:sz w:val="22"/>
          <w:szCs w:val="22"/>
          <w:lang w:val="en-US"/>
        </w:rPr>
        <w:t xml:space="preserve">. </w:t>
      </w:r>
    </w:p>
    <w:p w14:paraId="454466AE" w14:textId="6C24053D" w:rsidR="009D68AB" w:rsidRDefault="009D68AB">
      <w:pPr>
        <w:spacing w:line="276" w:lineRule="auto"/>
        <w:jc w:val="both"/>
        <w:rPr>
          <w:rFonts w:ascii="Garamond" w:hAnsi="Garamond"/>
          <w:sz w:val="22"/>
          <w:szCs w:val="22"/>
          <w:lang w:val="en-US"/>
        </w:rPr>
      </w:pPr>
    </w:p>
    <w:p w14:paraId="3CE9ED45" w14:textId="63BD2A0B" w:rsidR="009D68AB" w:rsidRDefault="009D68AB">
      <w:pPr>
        <w:spacing w:line="276" w:lineRule="auto"/>
        <w:jc w:val="both"/>
        <w:rPr>
          <w:rFonts w:ascii="Garamond" w:hAnsi="Garamond"/>
          <w:sz w:val="22"/>
          <w:szCs w:val="22"/>
          <w:lang w:val="en-US"/>
        </w:rPr>
      </w:pPr>
      <w:r>
        <w:rPr>
          <w:rFonts w:ascii="Garamond" w:hAnsi="Garamond"/>
          <w:sz w:val="22"/>
          <w:szCs w:val="22"/>
          <w:lang w:val="en-US"/>
        </w:rPr>
        <w:t>After revealing that morphological evolution in this genus was driven by ecological specialization rather than by the colonization of insular environments, in this new paper we investigate in more detail the mechanisms shaping that habitat-based differentiation</w:t>
      </w:r>
      <w:r w:rsidR="0090695D">
        <w:rPr>
          <w:rFonts w:ascii="Garamond" w:hAnsi="Garamond"/>
          <w:sz w:val="22"/>
          <w:szCs w:val="22"/>
          <w:lang w:val="en-US"/>
        </w:rPr>
        <w:t xml:space="preserve"> of body size and shape</w:t>
      </w:r>
      <w:r>
        <w:rPr>
          <w:rFonts w:ascii="Garamond" w:hAnsi="Garamond"/>
          <w:sz w:val="22"/>
          <w:szCs w:val="22"/>
          <w:lang w:val="en-US"/>
        </w:rPr>
        <w:t xml:space="preserve">. In particular, we address the role of allometry and phenotypic integration in generating the patterns of morphological diversity in a </w:t>
      </w:r>
      <w:r w:rsidR="0087354A">
        <w:rPr>
          <w:rFonts w:ascii="Garamond" w:hAnsi="Garamond"/>
          <w:sz w:val="22"/>
          <w:szCs w:val="22"/>
          <w:lang w:val="en-US"/>
        </w:rPr>
        <w:t xml:space="preserve">phylogenetic context, testing for differences in allometric trends and integration levels among the different habitats that this clade utilizes. </w:t>
      </w:r>
      <w:r w:rsidR="0090695D">
        <w:rPr>
          <w:rFonts w:ascii="Garamond" w:hAnsi="Garamond"/>
          <w:sz w:val="22"/>
          <w:szCs w:val="22"/>
          <w:lang w:val="en-US"/>
        </w:rPr>
        <w:t xml:space="preserve">Our results </w:t>
      </w:r>
      <w:r w:rsidR="00932A1C">
        <w:rPr>
          <w:rFonts w:ascii="Garamond" w:hAnsi="Garamond"/>
          <w:sz w:val="22"/>
          <w:szCs w:val="22"/>
          <w:lang w:val="en-US"/>
        </w:rPr>
        <w:t xml:space="preserve">broadly </w:t>
      </w:r>
      <w:r w:rsidR="0090695D">
        <w:rPr>
          <w:rFonts w:ascii="Garamond" w:hAnsi="Garamond"/>
          <w:sz w:val="22"/>
          <w:szCs w:val="22"/>
          <w:lang w:val="en-US"/>
        </w:rPr>
        <w:t>show</w:t>
      </w:r>
      <w:r w:rsidR="00932A1C">
        <w:rPr>
          <w:rFonts w:ascii="Garamond" w:hAnsi="Garamond"/>
          <w:sz w:val="22"/>
          <w:szCs w:val="22"/>
          <w:lang w:val="en-US"/>
        </w:rPr>
        <w:t xml:space="preserve"> that selective pressures act differently in species exploiting different habitats through different allometric trajectories and integration patterns, which leads to similar body shapes in species with different body sizes and ecological characteristics. Another interesting </w:t>
      </w:r>
      <w:r w:rsidR="00DC3942">
        <w:rPr>
          <w:rFonts w:ascii="Garamond" w:hAnsi="Garamond"/>
          <w:sz w:val="22"/>
          <w:szCs w:val="22"/>
          <w:lang w:val="en-US"/>
        </w:rPr>
        <w:t xml:space="preserve">result is the congruence between allometric trends at the individual and the species levels (i.e., </w:t>
      </w:r>
      <w:r w:rsidR="00995E17">
        <w:rPr>
          <w:rFonts w:ascii="Garamond" w:hAnsi="Garamond"/>
          <w:sz w:val="22"/>
          <w:szCs w:val="22"/>
          <w:lang w:val="en-US"/>
        </w:rPr>
        <w:t>static and evolutionary allometry, respectively).</w:t>
      </w:r>
    </w:p>
    <w:p w14:paraId="657A67F7" w14:textId="23F35FCD" w:rsidR="0087354A" w:rsidRDefault="0087354A">
      <w:pPr>
        <w:spacing w:line="276" w:lineRule="auto"/>
        <w:jc w:val="both"/>
        <w:rPr>
          <w:rFonts w:ascii="Garamond" w:hAnsi="Garamond"/>
          <w:sz w:val="22"/>
          <w:szCs w:val="22"/>
          <w:lang w:val="en-US"/>
        </w:rPr>
      </w:pPr>
    </w:p>
    <w:p w14:paraId="04162F78" w14:textId="7AFD66D7" w:rsidR="0090695D" w:rsidRDefault="00E47185">
      <w:pPr>
        <w:spacing w:line="276" w:lineRule="auto"/>
        <w:jc w:val="both"/>
        <w:rPr>
          <w:rFonts w:ascii="Garamond" w:hAnsi="Garamond"/>
          <w:sz w:val="22"/>
          <w:szCs w:val="22"/>
          <w:lang w:val="en-US"/>
        </w:rPr>
      </w:pPr>
      <w:r>
        <w:rPr>
          <w:rFonts w:ascii="Garamond" w:hAnsi="Garamond"/>
          <w:sz w:val="22"/>
          <w:szCs w:val="22"/>
          <w:lang w:val="en-US"/>
        </w:rPr>
        <w:t>The kind of analyses we present here</w:t>
      </w:r>
      <w:r w:rsidR="0087354A">
        <w:rPr>
          <w:rFonts w:ascii="Garamond" w:hAnsi="Garamond"/>
          <w:sz w:val="22"/>
          <w:szCs w:val="22"/>
          <w:lang w:val="en-US"/>
        </w:rPr>
        <w:t xml:space="preserve"> </w:t>
      </w:r>
      <w:ins w:id="0" w:author="Adams, Dean [EEOB]" w:date="2022-11-25T10:42:00Z">
        <w:r w:rsidR="00C13D71">
          <w:rPr>
            <w:rFonts w:ascii="Garamond" w:hAnsi="Garamond"/>
            <w:sz w:val="22"/>
            <w:szCs w:val="22"/>
            <w:lang w:val="en-US"/>
          </w:rPr>
          <w:t>are</w:t>
        </w:r>
      </w:ins>
      <w:del w:id="1" w:author="Adams, Dean [EEOB]" w:date="2022-11-25T10:42:00Z">
        <w:r w:rsidR="0087354A" w:rsidDel="00C13D71">
          <w:rPr>
            <w:rFonts w:ascii="Garamond" w:hAnsi="Garamond"/>
            <w:sz w:val="22"/>
            <w:szCs w:val="22"/>
            <w:lang w:val="en-US"/>
          </w:rPr>
          <w:delText>is</w:delText>
        </w:r>
      </w:del>
      <w:r w:rsidR="0087354A">
        <w:rPr>
          <w:rFonts w:ascii="Garamond" w:hAnsi="Garamond"/>
          <w:sz w:val="22"/>
          <w:szCs w:val="22"/>
          <w:lang w:val="en-US"/>
        </w:rPr>
        <w:t>, in our opinion, very relevant to understand</w:t>
      </w:r>
      <w:ins w:id="2" w:author="Adams, Dean [EEOB]" w:date="2022-11-25T10:42:00Z">
        <w:r w:rsidR="00C13D71">
          <w:rPr>
            <w:rFonts w:ascii="Garamond" w:hAnsi="Garamond"/>
            <w:sz w:val="22"/>
            <w:szCs w:val="22"/>
            <w:lang w:val="en-US"/>
          </w:rPr>
          <w:t>ing</w:t>
        </w:r>
      </w:ins>
      <w:r w:rsidR="0087354A">
        <w:rPr>
          <w:rFonts w:ascii="Garamond" w:hAnsi="Garamond"/>
          <w:sz w:val="22"/>
          <w:szCs w:val="22"/>
          <w:lang w:val="en-US"/>
        </w:rPr>
        <w:t xml:space="preserve"> how adaptive processes operate and shape the evolutionary dynamics of particular clades. Ecomorphological patterns are fairly well understood for a large number of taxa, but the specific mechanisms through which such patterns originate are not </w:t>
      </w:r>
      <w:r w:rsidR="00BB3A94">
        <w:rPr>
          <w:rFonts w:ascii="Garamond" w:hAnsi="Garamond"/>
          <w:sz w:val="22"/>
          <w:szCs w:val="22"/>
          <w:lang w:val="en-US"/>
        </w:rPr>
        <w:t>so commonly</w:t>
      </w:r>
      <w:r w:rsidR="0087354A">
        <w:rPr>
          <w:rFonts w:ascii="Garamond" w:hAnsi="Garamond"/>
          <w:sz w:val="22"/>
          <w:szCs w:val="22"/>
          <w:lang w:val="en-US"/>
        </w:rPr>
        <w:t xml:space="preserve"> addressed in the literature. Methodological and theoretical developments in the fields of allometry and integration allow us to </w:t>
      </w:r>
      <w:r w:rsidR="0033211A">
        <w:rPr>
          <w:rFonts w:ascii="Garamond" w:hAnsi="Garamond"/>
          <w:sz w:val="22"/>
          <w:szCs w:val="22"/>
          <w:lang w:val="en-US"/>
        </w:rPr>
        <w:t>look at ecolog</w:t>
      </w:r>
      <w:ins w:id="3" w:author="Adams, Dean [EEOB]" w:date="2022-11-25T10:43:00Z">
        <w:r w:rsidR="00C13D71">
          <w:rPr>
            <w:rFonts w:ascii="Garamond" w:hAnsi="Garamond"/>
            <w:sz w:val="22"/>
            <w:szCs w:val="22"/>
            <w:lang w:val="en-US"/>
          </w:rPr>
          <w:t>icall</w:t>
        </w:r>
      </w:ins>
      <w:r w:rsidR="0033211A">
        <w:rPr>
          <w:rFonts w:ascii="Garamond" w:hAnsi="Garamond"/>
          <w:sz w:val="22"/>
          <w:szCs w:val="22"/>
          <w:lang w:val="en-US"/>
        </w:rPr>
        <w:t xml:space="preserve">y-based morphological diversity through a more nuanced lens to discern the processes underlying observed evolutionary patterns. </w:t>
      </w:r>
      <w:r w:rsidR="0090695D">
        <w:rPr>
          <w:rFonts w:ascii="Garamond" w:hAnsi="Garamond"/>
          <w:sz w:val="22"/>
          <w:szCs w:val="22"/>
          <w:lang w:val="en-US"/>
        </w:rPr>
        <w:t>Moreover, while allometr</w:t>
      </w:r>
      <w:ins w:id="4" w:author="Adams, Dean [EEOB]" w:date="2022-11-25T10:43:00Z">
        <w:r w:rsidR="00C13D71">
          <w:rPr>
            <w:rFonts w:ascii="Garamond" w:hAnsi="Garamond"/>
            <w:sz w:val="22"/>
            <w:szCs w:val="22"/>
            <w:lang w:val="en-US"/>
          </w:rPr>
          <w:t>ic</w:t>
        </w:r>
      </w:ins>
      <w:del w:id="5" w:author="Adams, Dean [EEOB]" w:date="2022-11-25T10:43:00Z">
        <w:r w:rsidR="0090695D" w:rsidDel="00C13D71">
          <w:rPr>
            <w:rFonts w:ascii="Garamond" w:hAnsi="Garamond"/>
            <w:sz w:val="22"/>
            <w:szCs w:val="22"/>
            <w:lang w:val="en-US"/>
          </w:rPr>
          <w:delText>y</w:delText>
        </w:r>
      </w:del>
      <w:bookmarkStart w:id="6" w:name="_GoBack"/>
      <w:bookmarkEnd w:id="6"/>
      <w:r w:rsidR="0090695D">
        <w:rPr>
          <w:rFonts w:ascii="Garamond" w:hAnsi="Garamond"/>
          <w:sz w:val="22"/>
          <w:szCs w:val="22"/>
          <w:lang w:val="en-US"/>
        </w:rPr>
        <w:t xml:space="preserve"> studies </w:t>
      </w:r>
      <w:r w:rsidR="00BB3A94">
        <w:rPr>
          <w:rFonts w:ascii="Garamond" w:hAnsi="Garamond"/>
          <w:sz w:val="22"/>
          <w:szCs w:val="22"/>
          <w:lang w:val="en-US"/>
        </w:rPr>
        <w:t>usually</w:t>
      </w:r>
      <w:r w:rsidR="0090695D">
        <w:rPr>
          <w:rFonts w:ascii="Garamond" w:hAnsi="Garamond"/>
          <w:sz w:val="22"/>
          <w:szCs w:val="22"/>
          <w:lang w:val="en-US"/>
        </w:rPr>
        <w:t xml:space="preserve"> focus</w:t>
      </w:r>
      <w:r w:rsidR="00BB3A94">
        <w:rPr>
          <w:rFonts w:ascii="Garamond" w:hAnsi="Garamond"/>
          <w:sz w:val="22"/>
          <w:szCs w:val="22"/>
          <w:lang w:val="en-US"/>
        </w:rPr>
        <w:t xml:space="preserve"> </w:t>
      </w:r>
      <w:r w:rsidR="0090695D">
        <w:rPr>
          <w:rFonts w:ascii="Garamond" w:hAnsi="Garamond"/>
          <w:sz w:val="22"/>
          <w:szCs w:val="22"/>
          <w:lang w:val="en-US"/>
        </w:rPr>
        <w:t>on either evolutionary or static allometry, here</w:t>
      </w:r>
      <w:r w:rsidR="00A31345">
        <w:rPr>
          <w:rFonts w:ascii="Garamond" w:hAnsi="Garamond"/>
          <w:sz w:val="22"/>
          <w:szCs w:val="22"/>
          <w:lang w:val="en-US"/>
        </w:rPr>
        <w:t>, thanks to the extensive morphological dataset</w:t>
      </w:r>
      <w:r w:rsidR="00932A1C">
        <w:rPr>
          <w:rFonts w:ascii="Garamond" w:hAnsi="Garamond"/>
          <w:sz w:val="22"/>
          <w:szCs w:val="22"/>
          <w:lang w:val="en-US"/>
        </w:rPr>
        <w:t xml:space="preserve"> on </w:t>
      </w:r>
      <w:proofErr w:type="spellStart"/>
      <w:r w:rsidR="00932A1C" w:rsidRPr="00932A1C">
        <w:rPr>
          <w:rFonts w:ascii="Garamond" w:hAnsi="Garamond"/>
          <w:i/>
          <w:iCs/>
          <w:sz w:val="22"/>
          <w:szCs w:val="22"/>
          <w:lang w:val="en-US"/>
        </w:rPr>
        <w:t>Pristurus</w:t>
      </w:r>
      <w:proofErr w:type="spellEnd"/>
      <w:r w:rsidR="00A31345">
        <w:rPr>
          <w:rFonts w:ascii="Garamond" w:hAnsi="Garamond"/>
          <w:sz w:val="22"/>
          <w:szCs w:val="22"/>
          <w:lang w:val="en-US"/>
        </w:rPr>
        <w:t>,</w:t>
      </w:r>
      <w:r w:rsidR="0090695D">
        <w:rPr>
          <w:rFonts w:ascii="Garamond" w:hAnsi="Garamond"/>
          <w:sz w:val="22"/>
          <w:szCs w:val="22"/>
          <w:lang w:val="en-US"/>
        </w:rPr>
        <w:t xml:space="preserve"> we</w:t>
      </w:r>
      <w:r w:rsidR="00A31345">
        <w:rPr>
          <w:rFonts w:ascii="Garamond" w:hAnsi="Garamond"/>
          <w:sz w:val="22"/>
          <w:szCs w:val="22"/>
          <w:lang w:val="en-US"/>
        </w:rPr>
        <w:t xml:space="preserve"> were able to</w:t>
      </w:r>
      <w:r w:rsidR="0090695D">
        <w:rPr>
          <w:rFonts w:ascii="Garamond" w:hAnsi="Garamond"/>
          <w:sz w:val="22"/>
          <w:szCs w:val="22"/>
          <w:lang w:val="en-US"/>
        </w:rPr>
        <w:t xml:space="preserve"> explore both levels</w:t>
      </w:r>
      <w:r w:rsidR="00A31345">
        <w:rPr>
          <w:rFonts w:ascii="Garamond" w:hAnsi="Garamond"/>
          <w:sz w:val="22"/>
          <w:szCs w:val="22"/>
          <w:lang w:val="en-US"/>
        </w:rPr>
        <w:t>,</w:t>
      </w:r>
      <w:r w:rsidR="0090695D">
        <w:rPr>
          <w:rFonts w:ascii="Garamond" w:hAnsi="Garamond"/>
          <w:sz w:val="22"/>
          <w:szCs w:val="22"/>
          <w:lang w:val="en-US"/>
        </w:rPr>
        <w:t xml:space="preserve"> closing the gap </w:t>
      </w:r>
      <w:r w:rsidR="00A31345">
        <w:rPr>
          <w:rFonts w:ascii="Garamond" w:hAnsi="Garamond"/>
          <w:sz w:val="22"/>
          <w:szCs w:val="22"/>
          <w:lang w:val="en-US"/>
        </w:rPr>
        <w:t xml:space="preserve">and providing insights into the relationship between the two. </w:t>
      </w:r>
    </w:p>
    <w:p w14:paraId="278F9DC5" w14:textId="49C5C14A" w:rsidR="0090695D" w:rsidRDefault="0090695D">
      <w:pPr>
        <w:spacing w:line="276" w:lineRule="auto"/>
        <w:jc w:val="both"/>
        <w:rPr>
          <w:rFonts w:ascii="Garamond" w:hAnsi="Garamond"/>
          <w:sz w:val="22"/>
          <w:szCs w:val="22"/>
          <w:lang w:val="en-US"/>
        </w:rPr>
      </w:pPr>
    </w:p>
    <w:p w14:paraId="6928F805" w14:textId="360F73ED" w:rsidR="00715245" w:rsidRDefault="005D13E1">
      <w:pPr>
        <w:spacing w:line="276" w:lineRule="auto"/>
        <w:jc w:val="both"/>
        <w:rPr>
          <w:rFonts w:ascii="Garamond" w:hAnsi="Garamond"/>
          <w:sz w:val="22"/>
          <w:szCs w:val="22"/>
          <w:lang w:val="en-US"/>
        </w:rPr>
      </w:pPr>
      <w:r>
        <w:rPr>
          <w:rFonts w:ascii="Garamond" w:hAnsi="Garamond"/>
          <w:sz w:val="22"/>
          <w:szCs w:val="22"/>
          <w:lang w:val="en-US"/>
        </w:rPr>
        <w:t xml:space="preserve">We are confident that our manuscript will be of great interest both to the community of evolutionary ecologists and to biologists focused on morphology. </w:t>
      </w:r>
      <w:r w:rsidR="0033211A">
        <w:rPr>
          <w:rFonts w:ascii="Garamond" w:hAnsi="Garamond"/>
          <w:sz w:val="22"/>
          <w:szCs w:val="22"/>
          <w:lang w:val="en-US"/>
        </w:rPr>
        <w:t xml:space="preserve">Overall, </w:t>
      </w:r>
      <w:r>
        <w:rPr>
          <w:rFonts w:ascii="Garamond" w:hAnsi="Garamond"/>
          <w:sz w:val="22"/>
          <w:szCs w:val="22"/>
          <w:lang w:val="en-US"/>
        </w:rPr>
        <w:t>our results get</w:t>
      </w:r>
      <w:r w:rsidR="0033211A">
        <w:rPr>
          <w:rFonts w:ascii="Garamond" w:hAnsi="Garamond"/>
          <w:sz w:val="22"/>
          <w:szCs w:val="22"/>
          <w:lang w:val="en-US"/>
        </w:rPr>
        <w:t xml:space="preserve"> us closer to understand how and why the evolutionary patterns unfold as they do across the tree of life</w:t>
      </w:r>
      <w:r w:rsidR="00223148">
        <w:rPr>
          <w:rFonts w:ascii="Garamond" w:hAnsi="Garamond"/>
          <w:sz w:val="22"/>
          <w:szCs w:val="22"/>
          <w:lang w:val="en-US"/>
        </w:rPr>
        <w:t xml:space="preserve"> and,</w:t>
      </w:r>
      <w:r>
        <w:rPr>
          <w:rFonts w:ascii="Garamond" w:hAnsi="Garamond"/>
          <w:sz w:val="22"/>
          <w:szCs w:val="22"/>
          <w:lang w:val="en-US"/>
        </w:rPr>
        <w:t xml:space="preserve"> </w:t>
      </w:r>
      <w:r w:rsidR="00223148">
        <w:rPr>
          <w:rFonts w:ascii="Garamond" w:hAnsi="Garamond"/>
          <w:sz w:val="22"/>
          <w:szCs w:val="22"/>
          <w:lang w:val="en-US"/>
        </w:rPr>
        <w:t>t</w:t>
      </w:r>
      <w:r w:rsidR="00BD3FAA">
        <w:rPr>
          <w:rFonts w:ascii="Garamond" w:hAnsi="Garamond"/>
          <w:sz w:val="22"/>
          <w:szCs w:val="22"/>
          <w:lang w:val="en-US"/>
        </w:rPr>
        <w:t xml:space="preserve">herefore, </w:t>
      </w:r>
      <w:r w:rsidR="00813CCB">
        <w:rPr>
          <w:rFonts w:ascii="Garamond" w:hAnsi="Garamond"/>
          <w:sz w:val="22"/>
          <w:szCs w:val="22"/>
          <w:lang w:val="en-US"/>
        </w:rPr>
        <w:t xml:space="preserve">we believe it is a perfect fit for </w:t>
      </w:r>
      <w:r w:rsidR="00813CCB" w:rsidRPr="00813CCB">
        <w:rPr>
          <w:rFonts w:ascii="Garamond" w:hAnsi="Garamond"/>
          <w:i/>
          <w:iCs/>
          <w:sz w:val="22"/>
          <w:szCs w:val="22"/>
          <w:lang w:val="en-US"/>
        </w:rPr>
        <w:t>Proceedings B</w:t>
      </w:r>
      <w:r w:rsidR="00813CCB">
        <w:rPr>
          <w:rFonts w:ascii="Garamond" w:hAnsi="Garamond"/>
          <w:sz w:val="22"/>
          <w:szCs w:val="22"/>
          <w:lang w:val="en-US"/>
        </w:rPr>
        <w:t xml:space="preserve">. </w:t>
      </w:r>
    </w:p>
    <w:p w14:paraId="7996C113" w14:textId="77777777" w:rsidR="00813CCB" w:rsidRPr="00812113" w:rsidRDefault="00813CCB">
      <w:pPr>
        <w:spacing w:line="276" w:lineRule="auto"/>
        <w:jc w:val="both"/>
        <w:rPr>
          <w:rFonts w:ascii="Garamond" w:hAnsi="Garamond"/>
          <w:sz w:val="22"/>
          <w:szCs w:val="22"/>
          <w:lang w:val="en-US"/>
        </w:rPr>
      </w:pPr>
    </w:p>
    <w:p w14:paraId="43153A60" w14:textId="3D7CF6B8" w:rsidR="000868A1" w:rsidRPr="00812113" w:rsidRDefault="00394894">
      <w:pPr>
        <w:spacing w:line="276" w:lineRule="auto"/>
        <w:jc w:val="both"/>
        <w:rPr>
          <w:rFonts w:ascii="Garamond" w:hAnsi="Garamond"/>
          <w:sz w:val="22"/>
          <w:szCs w:val="22"/>
          <w:lang w:val="en-US"/>
        </w:rPr>
      </w:pPr>
      <w:r w:rsidRPr="00812113">
        <w:rPr>
          <w:rFonts w:ascii="Garamond" w:hAnsi="Garamond"/>
          <w:sz w:val="22"/>
          <w:szCs w:val="22"/>
          <w:lang w:val="en-US"/>
        </w:rPr>
        <w:t xml:space="preserve">All authors have agreed to the content of the manuscript and its conclusions, and the paper is not under consideration elsewhere. </w:t>
      </w:r>
    </w:p>
    <w:p w14:paraId="206D3CBC" w14:textId="05E5BD7D" w:rsidR="000868A1" w:rsidRPr="00812113" w:rsidRDefault="00616CD9">
      <w:pPr>
        <w:spacing w:line="276" w:lineRule="auto"/>
        <w:jc w:val="both"/>
        <w:rPr>
          <w:rFonts w:ascii="Garamond" w:hAnsi="Garamond"/>
          <w:sz w:val="22"/>
          <w:szCs w:val="22"/>
          <w:lang w:val="en-US"/>
        </w:rPr>
      </w:pPr>
      <w:r>
        <w:rPr>
          <w:rFonts w:ascii="Garamond" w:hAnsi="Garamond"/>
          <w:noProof/>
          <w:sz w:val="22"/>
          <w:szCs w:val="22"/>
        </w:rPr>
        <mc:AlternateContent>
          <mc:Choice Requires="wps">
            <w:drawing>
              <wp:anchor distT="0" distB="0" distL="114300" distR="114300" simplePos="0" relativeHeight="251659264" behindDoc="0" locked="0" layoutInCell="1" allowOverlap="1" wp14:anchorId="1721E155" wp14:editId="31A51236">
                <wp:simplePos x="0" y="0"/>
                <wp:positionH relativeFrom="column">
                  <wp:posOffset>2303109</wp:posOffset>
                </wp:positionH>
                <wp:positionV relativeFrom="paragraph">
                  <wp:posOffset>114662</wp:posOffset>
                </wp:positionV>
                <wp:extent cx="3750444" cy="461473"/>
                <wp:effectExtent l="0" t="0" r="8890" b="8890"/>
                <wp:wrapNone/>
                <wp:docPr id="9" name="Cuadro de texto 9"/>
                <wp:cNvGraphicFramePr/>
                <a:graphic xmlns:a="http://schemas.openxmlformats.org/drawingml/2006/main">
                  <a:graphicData uri="http://schemas.microsoft.com/office/word/2010/wordprocessingShape">
                    <wps:wsp>
                      <wps:cNvSpPr txBox="1"/>
                      <wps:spPr>
                        <a:xfrm>
                          <a:off x="0" y="0"/>
                          <a:ext cx="3750444" cy="461473"/>
                        </a:xfrm>
                        <a:prstGeom prst="rect">
                          <a:avLst/>
                        </a:prstGeom>
                        <a:solidFill>
                          <a:schemeClr val="lt1"/>
                        </a:solidFill>
                        <a:ln w="6350">
                          <a:solidFill>
                            <a:prstClr val="black"/>
                          </a:solidFill>
                        </a:ln>
                      </wps:spPr>
                      <wps:txbx>
                        <w:txbxContent>
                          <w:p w14:paraId="7FD6380F" w14:textId="77777777" w:rsidR="00A13307" w:rsidRPr="00D50201" w:rsidRDefault="00A13307" w:rsidP="00A13307">
                            <w:pPr>
                              <w:spacing w:line="240" w:lineRule="atLeast"/>
                              <w:jc w:val="both"/>
                              <w:rPr>
                                <w:rFonts w:ascii="Garamond" w:hAnsi="Garamond"/>
                                <w:b/>
                                <w:bCs/>
                                <w:sz w:val="20"/>
                                <w:szCs w:val="20"/>
                              </w:rPr>
                            </w:pPr>
                            <w:proofErr w:type="spellStart"/>
                            <w:r w:rsidRPr="00D50201">
                              <w:rPr>
                                <w:rFonts w:ascii="Garamond" w:hAnsi="Garamond"/>
                                <w:b/>
                                <w:bCs/>
                                <w:sz w:val="20"/>
                                <w:szCs w:val="20"/>
                              </w:rPr>
                              <w:t>References</w:t>
                            </w:r>
                            <w:proofErr w:type="spellEnd"/>
                          </w:p>
                          <w:p w14:paraId="619F5867" w14:textId="1801032D" w:rsidR="00A13307" w:rsidRPr="00CD2C8D" w:rsidRDefault="00A13307" w:rsidP="00CD2C8D">
                            <w:pPr>
                              <w:pStyle w:val="Bibliografa1"/>
                              <w:spacing w:line="240" w:lineRule="atLeast"/>
                              <w:rPr>
                                <w:sz w:val="20"/>
                                <w:szCs w:val="20"/>
                              </w:rPr>
                            </w:pPr>
                            <w:r w:rsidRPr="00A22E24">
                              <w:rPr>
                                <w:sz w:val="20"/>
                                <w:szCs w:val="20"/>
                              </w:rPr>
                              <w:fldChar w:fldCharType="begin"/>
                            </w:r>
                            <w:r w:rsidRPr="00A22E24">
                              <w:rPr>
                                <w:sz w:val="20"/>
                                <w:szCs w:val="20"/>
                              </w:rPr>
                              <w:instrText xml:space="preserve"> ADDIN ZOTERO_BIBL {"uncited":[],"omitted":[],"custom":[]} CSL_BIBLIOGRAPHY </w:instrText>
                            </w:r>
                            <w:r w:rsidRPr="00A22E24">
                              <w:rPr>
                                <w:sz w:val="20"/>
                                <w:szCs w:val="20"/>
                              </w:rPr>
                              <w:fldChar w:fldCharType="separate"/>
                            </w:r>
                            <w:r w:rsidRPr="00A22E24">
                              <w:rPr>
                                <w:sz w:val="20"/>
                                <w:szCs w:val="20"/>
                              </w:rPr>
                              <w:t>1.</w:t>
                            </w:r>
                            <w:r w:rsidRPr="00A22E24">
                              <w:rPr>
                                <w:sz w:val="20"/>
                                <w:szCs w:val="20"/>
                              </w:rPr>
                              <w:tab/>
                            </w:r>
                            <w:r w:rsidR="00CD2C8D">
                              <w:rPr>
                                <w:sz w:val="20"/>
                                <w:szCs w:val="20"/>
                              </w:rPr>
                              <w:t xml:space="preserve">Tejero-Cicuéndez et al. </w:t>
                            </w:r>
                            <w:r w:rsidR="00CD2C8D" w:rsidRPr="00CD2C8D">
                              <w:rPr>
                                <w:i/>
                                <w:iCs/>
                                <w:sz w:val="20"/>
                                <w:szCs w:val="20"/>
                              </w:rPr>
                              <w:t>Proceedings B</w:t>
                            </w:r>
                            <w:r w:rsidR="00CD2C8D">
                              <w:rPr>
                                <w:sz w:val="20"/>
                                <w:szCs w:val="20"/>
                              </w:rPr>
                              <w:t xml:space="preserve"> 288, </w:t>
                            </w:r>
                            <w:r w:rsidR="00CD2C8D" w:rsidRPr="00CD2C8D">
                              <w:rPr>
                                <w:sz w:val="20"/>
                                <w:szCs w:val="20"/>
                              </w:rPr>
                              <w:t xml:space="preserve">20211821 </w:t>
                            </w:r>
                            <w:r w:rsidR="00CD2C8D">
                              <w:rPr>
                                <w:sz w:val="20"/>
                                <w:szCs w:val="20"/>
                              </w:rPr>
                              <w:t xml:space="preserve"> (2021).</w:t>
                            </w:r>
                            <w:r w:rsidRPr="00A22E24">
                              <w:rPr>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21E155" id="_x0000_t202" coordsize="21600,21600" o:spt="202" path="m,l,21600r21600,l21600,xe">
                <v:stroke joinstyle="miter"/>
                <v:path gradientshapeok="t" o:connecttype="rect"/>
              </v:shapetype>
              <v:shape id="Cuadro de texto 9" o:spid="_x0000_s1026" type="#_x0000_t202" style="position:absolute;left:0;text-align:left;margin-left:181.35pt;margin-top:9.05pt;width:295.3pt;height:3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" fillcolor="white [3201]" strokeweight=".5pt">
                <v:textbox>
                  <w:txbxContent>
                    <w:p w14:paraId="7FD6380F" w14:textId="77777777" w:rsidR="00A13307" w:rsidRPr="00D50201" w:rsidRDefault="00A13307" w:rsidP="00A13307">
                      <w:pPr>
                        <w:spacing w:line="240" w:lineRule="atLeast"/>
                        <w:jc w:val="both"/>
                        <w:rPr>
                          <w:rFonts w:ascii="Garamond" w:hAnsi="Garamond"/>
                          <w:b/>
                          <w:bCs/>
                          <w:sz w:val="20"/>
                          <w:szCs w:val="20"/>
                        </w:rPr>
                      </w:pPr>
                      <w:proofErr w:type="spellStart"/>
                      <w:r w:rsidRPr="00D50201">
                        <w:rPr>
                          <w:rFonts w:ascii="Garamond" w:hAnsi="Garamond"/>
                          <w:b/>
                          <w:bCs/>
                          <w:sz w:val="20"/>
                          <w:szCs w:val="20"/>
                        </w:rPr>
                        <w:t>References</w:t>
                      </w:r>
                      <w:proofErr w:type="spellEnd"/>
                    </w:p>
                    <w:p w14:paraId="619F5867" w14:textId="1801032D" w:rsidR="00A13307" w:rsidRPr="00CD2C8D" w:rsidRDefault="00A13307" w:rsidP="00CD2C8D">
                      <w:pPr>
                        <w:pStyle w:val="Bibliografa1"/>
                        <w:spacing w:line="240" w:lineRule="atLeast"/>
                        <w:rPr>
                          <w:sz w:val="20"/>
                          <w:szCs w:val="20"/>
                        </w:rPr>
                      </w:pPr>
                      <w:r w:rsidRPr="00A22E24">
                        <w:rPr>
                          <w:sz w:val="20"/>
                          <w:szCs w:val="20"/>
                        </w:rPr>
                        <w:fldChar w:fldCharType="begin"/>
                      </w:r>
                      <w:r w:rsidRPr="00A22E24">
                        <w:rPr>
                          <w:sz w:val="20"/>
                          <w:szCs w:val="20"/>
                        </w:rPr>
                        <w:instrText xml:space="preserve"> ADDIN ZOTERO_BIBL {"uncited":[],"omitted":[],"custom":[]} CSL_BIBLIOGRAPHY </w:instrText>
                      </w:r>
                      <w:r w:rsidRPr="00A22E24">
                        <w:rPr>
                          <w:sz w:val="20"/>
                          <w:szCs w:val="20"/>
                        </w:rPr>
                        <w:fldChar w:fldCharType="separate"/>
                      </w:r>
                      <w:r w:rsidRPr="00A22E24">
                        <w:rPr>
                          <w:sz w:val="20"/>
                          <w:szCs w:val="20"/>
                        </w:rPr>
                        <w:t>1.</w:t>
                      </w:r>
                      <w:r w:rsidRPr="00A22E24">
                        <w:rPr>
                          <w:sz w:val="20"/>
                          <w:szCs w:val="20"/>
                        </w:rPr>
                        <w:tab/>
                      </w:r>
                      <w:r w:rsidR="00CD2C8D">
                        <w:rPr>
                          <w:sz w:val="20"/>
                          <w:szCs w:val="20"/>
                        </w:rPr>
                        <w:t xml:space="preserve">Tejero-Cicuéndez et al. </w:t>
                      </w:r>
                      <w:r w:rsidR="00CD2C8D" w:rsidRPr="00CD2C8D">
                        <w:rPr>
                          <w:i/>
                          <w:iCs/>
                          <w:sz w:val="20"/>
                          <w:szCs w:val="20"/>
                        </w:rPr>
                        <w:t>Proceedings B</w:t>
                      </w:r>
                      <w:r w:rsidR="00CD2C8D">
                        <w:rPr>
                          <w:sz w:val="20"/>
                          <w:szCs w:val="20"/>
                        </w:rPr>
                        <w:t xml:space="preserve"> 288, </w:t>
                      </w:r>
                      <w:r w:rsidR="00CD2C8D" w:rsidRPr="00CD2C8D">
                        <w:rPr>
                          <w:sz w:val="20"/>
                          <w:szCs w:val="20"/>
                        </w:rPr>
                        <w:t xml:space="preserve">20211821 </w:t>
                      </w:r>
                      <w:r w:rsidR="00CD2C8D">
                        <w:rPr>
                          <w:sz w:val="20"/>
                          <w:szCs w:val="20"/>
                        </w:rPr>
                        <w:t xml:space="preserve"> (2021).</w:t>
                      </w:r>
                      <w:r w:rsidRPr="00A22E24">
                        <w:rPr>
                          <w:sz w:val="20"/>
                          <w:szCs w:val="20"/>
                        </w:rPr>
                        <w:fldChar w:fldCharType="end"/>
                      </w:r>
                    </w:p>
                  </w:txbxContent>
                </v:textbox>
              </v:shape>
            </w:pict>
          </mc:Fallback>
        </mc:AlternateContent>
      </w:r>
    </w:p>
    <w:p w14:paraId="2DFC15A1" w14:textId="46715C10" w:rsidR="00812113" w:rsidRDefault="00394894" w:rsidP="00812113">
      <w:pPr>
        <w:spacing w:line="276" w:lineRule="auto"/>
        <w:jc w:val="both"/>
        <w:rPr>
          <w:rFonts w:ascii="Garamond" w:hAnsi="Garamond"/>
          <w:sz w:val="22"/>
          <w:szCs w:val="22"/>
        </w:rPr>
      </w:pPr>
      <w:proofErr w:type="spellStart"/>
      <w:r w:rsidRPr="00812113">
        <w:rPr>
          <w:rFonts w:ascii="Garamond" w:hAnsi="Garamond"/>
          <w:sz w:val="22"/>
          <w:szCs w:val="22"/>
        </w:rPr>
        <w:t>Sincerely</w:t>
      </w:r>
      <w:proofErr w:type="spellEnd"/>
      <w:r w:rsidRPr="00812113">
        <w:rPr>
          <w:rFonts w:ascii="Garamond" w:hAnsi="Garamond"/>
          <w:sz w:val="22"/>
          <w:szCs w:val="22"/>
        </w:rPr>
        <w:t>,</w:t>
      </w:r>
      <w:r w:rsidR="00812113">
        <w:rPr>
          <w:rFonts w:ascii="Garamond" w:hAnsi="Garamond"/>
          <w:sz w:val="22"/>
          <w:szCs w:val="22"/>
        </w:rPr>
        <w:t xml:space="preserve"> </w:t>
      </w:r>
    </w:p>
    <w:p w14:paraId="29E2D87D" w14:textId="3B360BF4" w:rsidR="0066693D" w:rsidRDefault="0066693D" w:rsidP="00812113">
      <w:pPr>
        <w:spacing w:line="276" w:lineRule="auto"/>
        <w:jc w:val="both"/>
        <w:rPr>
          <w:rFonts w:ascii="Garamond" w:hAnsi="Garamond"/>
          <w:sz w:val="22"/>
          <w:szCs w:val="22"/>
        </w:rPr>
      </w:pPr>
      <w:r w:rsidRPr="00812113">
        <w:rPr>
          <w:rFonts w:ascii="Garamond" w:hAnsi="Garamond"/>
          <w:sz w:val="22"/>
          <w:szCs w:val="22"/>
        </w:rPr>
        <w:t>Héctor Tejero-Cicuéndez</w:t>
      </w:r>
    </w:p>
    <w:p w14:paraId="26A94B4F" w14:textId="10FDC3B3" w:rsidR="0066693D" w:rsidRDefault="00EE6867" w:rsidP="00812113">
      <w:pPr>
        <w:spacing w:line="276" w:lineRule="auto"/>
        <w:jc w:val="both"/>
        <w:rPr>
          <w:rFonts w:ascii="Garamond" w:hAnsi="Garamond"/>
          <w:sz w:val="22"/>
          <w:szCs w:val="22"/>
        </w:rPr>
      </w:pPr>
      <w:r w:rsidRPr="00812113">
        <w:rPr>
          <w:rFonts w:ascii="Garamond" w:hAnsi="Garamond"/>
          <w:noProof/>
        </w:rPr>
        <w:drawing>
          <wp:anchor distT="114300" distB="114300" distL="114300" distR="114300" simplePos="0" relativeHeight="251658240" behindDoc="0" locked="0" layoutInCell="1" hidden="0" allowOverlap="1" wp14:anchorId="3B188C83" wp14:editId="566BF3B9">
            <wp:simplePos x="0" y="0"/>
            <wp:positionH relativeFrom="column">
              <wp:posOffset>279244</wp:posOffset>
            </wp:positionH>
            <wp:positionV relativeFrom="paragraph">
              <wp:posOffset>98476</wp:posOffset>
            </wp:positionV>
            <wp:extent cx="1390015" cy="587375"/>
            <wp:effectExtent l="0" t="0" r="0" b="0"/>
            <wp:wrapSquare wrapText="bothSides" distT="114300" distB="11430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390015" cy="587375"/>
                    </a:xfrm>
                    <a:prstGeom prst="rect">
                      <a:avLst/>
                    </a:prstGeom>
                    <a:ln/>
                  </pic:spPr>
                </pic:pic>
              </a:graphicData>
            </a:graphic>
            <wp14:sizeRelH relativeFrom="margin">
              <wp14:pctWidth>0</wp14:pctWidth>
            </wp14:sizeRelH>
            <wp14:sizeRelV relativeFrom="margin">
              <wp14:pctHeight>0</wp14:pctHeight>
            </wp14:sizeRelV>
          </wp:anchor>
        </w:drawing>
      </w:r>
    </w:p>
    <w:p w14:paraId="65E0FCB4" w14:textId="3EB0511D" w:rsidR="0066693D" w:rsidRDefault="0066693D" w:rsidP="00812113">
      <w:pPr>
        <w:spacing w:line="276" w:lineRule="auto"/>
        <w:jc w:val="both"/>
        <w:rPr>
          <w:rFonts w:ascii="Garamond" w:hAnsi="Garamond"/>
          <w:sz w:val="22"/>
          <w:szCs w:val="22"/>
        </w:rPr>
      </w:pPr>
    </w:p>
    <w:p w14:paraId="25328D0E" w14:textId="4D48203F" w:rsidR="00A13307" w:rsidRPr="00812113" w:rsidRDefault="00A13307" w:rsidP="0066693D">
      <w:pPr>
        <w:spacing w:line="240" w:lineRule="atLeast"/>
        <w:jc w:val="both"/>
        <w:rPr>
          <w:rFonts w:ascii="Garamond" w:hAnsi="Garamond"/>
          <w:sz w:val="22"/>
          <w:szCs w:val="22"/>
        </w:rPr>
      </w:pPr>
    </w:p>
    <w:sectPr w:rsidR="00A13307" w:rsidRPr="00812113" w:rsidSect="00812113">
      <w:headerReference w:type="default" r:id="rId10"/>
      <w:footerReference w:type="default" r:id="rId11"/>
      <w:pgSz w:w="11906" w:h="16838"/>
      <w:pgMar w:top="992" w:right="1191" w:bottom="539" w:left="1191" w:header="709" w:footer="4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67FD0" w14:textId="77777777" w:rsidR="00BE45C0" w:rsidRDefault="00BE45C0">
      <w:r>
        <w:separator/>
      </w:r>
    </w:p>
  </w:endnote>
  <w:endnote w:type="continuationSeparator" w:id="0">
    <w:p w14:paraId="06FC33E2" w14:textId="77777777" w:rsidR="00BE45C0" w:rsidRDefault="00BE4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F50C" w14:textId="77777777" w:rsidR="000868A1" w:rsidRDefault="000868A1">
    <w:pPr>
      <w:widowControl w:val="0"/>
      <w:pBdr>
        <w:top w:val="nil"/>
        <w:left w:val="nil"/>
        <w:bottom w:val="nil"/>
        <w:right w:val="nil"/>
        <w:between w:val="nil"/>
      </w:pBdr>
      <w:spacing w:line="276" w:lineRule="auto"/>
      <w:rPr>
        <w:i/>
        <w:color w:val="000000"/>
      </w:rPr>
    </w:pPr>
  </w:p>
  <w:tbl>
    <w:tblPr>
      <w:tblStyle w:val="a"/>
      <w:tblW w:w="8787" w:type="dxa"/>
      <w:tblInd w:w="762" w:type="dxa"/>
      <w:tblLayout w:type="fixed"/>
      <w:tblLook w:val="0000" w:firstRow="0" w:lastRow="0" w:firstColumn="0" w:lastColumn="0" w:noHBand="0" w:noVBand="0"/>
    </w:tblPr>
    <w:tblGrid>
      <w:gridCol w:w="4599"/>
      <w:gridCol w:w="4188"/>
    </w:tblGrid>
    <w:tr w:rsidR="000868A1" w14:paraId="2F7F1E40" w14:textId="77777777" w:rsidTr="00812113">
      <w:trPr>
        <w:trHeight w:val="323"/>
      </w:trPr>
      <w:tc>
        <w:tcPr>
          <w:tcW w:w="4599" w:type="dxa"/>
        </w:tcPr>
        <w:p w14:paraId="3C04B1C4" w14:textId="77777777" w:rsidR="000868A1" w:rsidRDefault="00394894">
          <w:pPr>
            <w:pBdr>
              <w:left w:val="single" w:sz="4" w:space="4" w:color="000000"/>
            </w:pBdr>
            <w:rPr>
              <w:rFonts w:ascii="Arial" w:eastAsia="Arial" w:hAnsi="Arial" w:cs="Arial"/>
              <w:sz w:val="16"/>
              <w:szCs w:val="16"/>
            </w:rPr>
          </w:pPr>
          <w:proofErr w:type="spellStart"/>
          <w:r>
            <w:rPr>
              <w:rFonts w:ascii="Arial" w:eastAsia="Arial" w:hAnsi="Arial" w:cs="Arial"/>
              <w:sz w:val="16"/>
              <w:szCs w:val="16"/>
            </w:rPr>
            <w:t>Edifici</w:t>
          </w:r>
          <w:proofErr w:type="spellEnd"/>
          <w:r>
            <w:rPr>
              <w:rFonts w:ascii="Arial" w:eastAsia="Arial" w:hAnsi="Arial" w:cs="Arial"/>
              <w:sz w:val="16"/>
              <w:szCs w:val="16"/>
            </w:rPr>
            <w:t xml:space="preserve"> CMIMA</w:t>
          </w:r>
        </w:p>
        <w:p w14:paraId="1B246EF8" w14:textId="77777777" w:rsidR="000868A1" w:rsidRDefault="00394894">
          <w:pPr>
            <w:pBdr>
              <w:left w:val="single" w:sz="4" w:space="4" w:color="000000"/>
            </w:pBdr>
            <w:rPr>
              <w:rFonts w:ascii="Arial" w:eastAsia="Arial" w:hAnsi="Arial" w:cs="Arial"/>
              <w:sz w:val="16"/>
              <w:szCs w:val="16"/>
            </w:rPr>
          </w:pPr>
          <w:proofErr w:type="spellStart"/>
          <w:r>
            <w:rPr>
              <w:rFonts w:ascii="Arial" w:eastAsia="Arial" w:hAnsi="Arial" w:cs="Arial"/>
              <w:sz w:val="16"/>
              <w:szCs w:val="16"/>
            </w:rPr>
            <w:t>Psseig</w:t>
          </w:r>
          <w:proofErr w:type="spellEnd"/>
          <w:r>
            <w:rPr>
              <w:rFonts w:ascii="Arial" w:eastAsia="Arial" w:hAnsi="Arial" w:cs="Arial"/>
              <w:sz w:val="16"/>
              <w:szCs w:val="16"/>
            </w:rPr>
            <w:t xml:space="preserve"> </w:t>
          </w:r>
          <w:proofErr w:type="spellStart"/>
          <w:r>
            <w:rPr>
              <w:rFonts w:ascii="Arial" w:eastAsia="Arial" w:hAnsi="Arial" w:cs="Arial"/>
              <w:sz w:val="16"/>
              <w:szCs w:val="16"/>
            </w:rPr>
            <w:t>Marítim</w:t>
          </w:r>
          <w:proofErr w:type="spellEnd"/>
          <w:r>
            <w:rPr>
              <w:rFonts w:ascii="Arial" w:eastAsia="Arial" w:hAnsi="Arial" w:cs="Arial"/>
              <w:sz w:val="16"/>
              <w:szCs w:val="16"/>
            </w:rPr>
            <w:t xml:space="preserve"> de la Barceloneta 37-49</w:t>
          </w:r>
        </w:p>
        <w:p w14:paraId="5FC1CD80" w14:textId="77777777" w:rsidR="000868A1" w:rsidRDefault="00394894">
          <w:pPr>
            <w:pBdr>
              <w:left w:val="single" w:sz="4" w:space="4" w:color="000000"/>
            </w:pBdr>
            <w:rPr>
              <w:rFonts w:ascii="Arial" w:eastAsia="Arial" w:hAnsi="Arial" w:cs="Arial"/>
              <w:sz w:val="16"/>
              <w:szCs w:val="16"/>
            </w:rPr>
          </w:pPr>
          <w:r>
            <w:rPr>
              <w:rFonts w:ascii="Arial" w:eastAsia="Arial" w:hAnsi="Arial" w:cs="Arial"/>
              <w:sz w:val="16"/>
              <w:szCs w:val="16"/>
            </w:rPr>
            <w:t>08003 Barcelona</w:t>
          </w:r>
        </w:p>
        <w:p w14:paraId="28F58430" w14:textId="77777777" w:rsidR="000868A1" w:rsidRDefault="000868A1">
          <w:pPr>
            <w:pBdr>
              <w:left w:val="single" w:sz="4" w:space="4" w:color="000000"/>
            </w:pBdr>
            <w:rPr>
              <w:rFonts w:ascii="Arial" w:eastAsia="Arial" w:hAnsi="Arial" w:cs="Arial"/>
              <w:sz w:val="16"/>
              <w:szCs w:val="16"/>
            </w:rPr>
          </w:pPr>
        </w:p>
        <w:p w14:paraId="6DDCF35C" w14:textId="77777777" w:rsidR="000868A1" w:rsidRDefault="00394894">
          <w:pPr>
            <w:rPr>
              <w:rFonts w:ascii="Arial" w:eastAsia="Arial" w:hAnsi="Arial" w:cs="Arial"/>
              <w:sz w:val="16"/>
              <w:szCs w:val="16"/>
            </w:rPr>
          </w:pPr>
          <w:r>
            <w:rPr>
              <w:rFonts w:ascii="Arial" w:eastAsia="Arial" w:hAnsi="Arial" w:cs="Arial"/>
              <w:sz w:val="16"/>
              <w:szCs w:val="16"/>
            </w:rPr>
            <w:t>Tel: 93 230 95 07</w:t>
          </w:r>
        </w:p>
        <w:p w14:paraId="50710D07" w14:textId="77777777" w:rsidR="000868A1" w:rsidRDefault="00394894">
          <w:pPr>
            <w:rPr>
              <w:rFonts w:ascii="Arial" w:eastAsia="Arial" w:hAnsi="Arial" w:cs="Arial"/>
              <w:color w:val="000080"/>
              <w:sz w:val="16"/>
              <w:szCs w:val="16"/>
            </w:rPr>
          </w:pPr>
          <w:r>
            <w:rPr>
              <w:rFonts w:ascii="Arial" w:eastAsia="Arial" w:hAnsi="Arial" w:cs="Arial"/>
              <w:sz w:val="16"/>
              <w:szCs w:val="16"/>
            </w:rPr>
            <w:t>FAX: 93 230 95 55</w:t>
          </w:r>
        </w:p>
      </w:tc>
      <w:tc>
        <w:tcPr>
          <w:tcW w:w="4188" w:type="dxa"/>
        </w:tcPr>
        <w:p w14:paraId="1C0DA215" w14:textId="77777777" w:rsidR="000868A1" w:rsidRDefault="00394894">
          <w:pPr>
            <w:rPr>
              <w:rFonts w:ascii="Arial" w:eastAsia="Arial" w:hAnsi="Arial" w:cs="Arial"/>
              <w:sz w:val="16"/>
              <w:szCs w:val="16"/>
            </w:rPr>
          </w:pPr>
          <w:r>
            <w:rPr>
              <w:rFonts w:ascii="Arial" w:eastAsia="Arial" w:hAnsi="Arial" w:cs="Arial"/>
              <w:sz w:val="16"/>
              <w:szCs w:val="16"/>
            </w:rPr>
            <w:t xml:space="preserve">                               </w:t>
          </w:r>
          <w:proofErr w:type="spellStart"/>
          <w:r>
            <w:rPr>
              <w:rFonts w:ascii="Arial" w:eastAsia="Arial" w:hAnsi="Arial" w:cs="Arial"/>
              <w:sz w:val="16"/>
              <w:szCs w:val="16"/>
            </w:rPr>
            <w:t>Edifici</w:t>
          </w:r>
          <w:proofErr w:type="spellEnd"/>
          <w:r>
            <w:rPr>
              <w:rFonts w:ascii="Arial" w:eastAsia="Arial" w:hAnsi="Arial" w:cs="Arial"/>
              <w:sz w:val="16"/>
              <w:szCs w:val="16"/>
            </w:rPr>
            <w:t xml:space="preserve"> PRBB</w:t>
          </w:r>
        </w:p>
        <w:p w14:paraId="520FBF9E" w14:textId="77777777" w:rsidR="000868A1" w:rsidRDefault="00394894">
          <w:pPr>
            <w:rPr>
              <w:rFonts w:ascii="Arial" w:eastAsia="Arial" w:hAnsi="Arial" w:cs="Arial"/>
              <w:sz w:val="16"/>
              <w:szCs w:val="16"/>
            </w:rPr>
          </w:pPr>
          <w:r>
            <w:rPr>
              <w:rFonts w:ascii="Arial" w:eastAsia="Arial" w:hAnsi="Arial" w:cs="Arial"/>
              <w:sz w:val="16"/>
              <w:szCs w:val="16"/>
            </w:rPr>
            <w:t xml:space="preserve">                               Doctor </w:t>
          </w:r>
          <w:proofErr w:type="spellStart"/>
          <w:r>
            <w:rPr>
              <w:rFonts w:ascii="Arial" w:eastAsia="Arial" w:hAnsi="Arial" w:cs="Arial"/>
              <w:sz w:val="16"/>
              <w:szCs w:val="16"/>
            </w:rPr>
            <w:t>Aiguader</w:t>
          </w:r>
          <w:proofErr w:type="spellEnd"/>
          <w:r>
            <w:rPr>
              <w:rFonts w:ascii="Arial" w:eastAsia="Arial" w:hAnsi="Arial" w:cs="Arial"/>
              <w:sz w:val="16"/>
              <w:szCs w:val="16"/>
            </w:rPr>
            <w:t xml:space="preserve"> 88</w:t>
          </w:r>
        </w:p>
        <w:p w14:paraId="4136EEE2" w14:textId="77777777" w:rsidR="000868A1" w:rsidRDefault="00394894">
          <w:pPr>
            <w:pBdr>
              <w:left w:val="single" w:sz="4" w:space="4" w:color="000000"/>
            </w:pBdr>
            <w:rPr>
              <w:rFonts w:ascii="Arial" w:eastAsia="Arial" w:hAnsi="Arial" w:cs="Arial"/>
              <w:sz w:val="16"/>
              <w:szCs w:val="16"/>
            </w:rPr>
          </w:pPr>
          <w:r>
            <w:rPr>
              <w:rFonts w:ascii="Arial" w:eastAsia="Arial" w:hAnsi="Arial" w:cs="Arial"/>
              <w:sz w:val="16"/>
              <w:szCs w:val="16"/>
            </w:rPr>
            <w:t xml:space="preserve">                               08003 Barcelona</w:t>
          </w:r>
        </w:p>
        <w:p w14:paraId="73772FD0" w14:textId="77777777" w:rsidR="000868A1" w:rsidRDefault="000868A1">
          <w:pPr>
            <w:rPr>
              <w:rFonts w:ascii="Arial" w:eastAsia="Arial" w:hAnsi="Arial" w:cs="Arial"/>
              <w:sz w:val="16"/>
              <w:szCs w:val="16"/>
            </w:rPr>
          </w:pPr>
        </w:p>
        <w:p w14:paraId="3E7224FD" w14:textId="77777777" w:rsidR="000868A1" w:rsidRDefault="00394894">
          <w:pPr>
            <w:rPr>
              <w:rFonts w:ascii="Arial" w:eastAsia="Arial" w:hAnsi="Arial" w:cs="Arial"/>
              <w:sz w:val="16"/>
              <w:szCs w:val="16"/>
            </w:rPr>
          </w:pPr>
          <w:r>
            <w:rPr>
              <w:rFonts w:ascii="Arial" w:eastAsia="Arial" w:hAnsi="Arial" w:cs="Arial"/>
              <w:sz w:val="16"/>
              <w:szCs w:val="16"/>
            </w:rPr>
            <w:t xml:space="preserve">                               Tel: 93 316 0805</w:t>
          </w:r>
        </w:p>
        <w:p w14:paraId="3C01E370" w14:textId="77777777" w:rsidR="000868A1" w:rsidRDefault="00394894">
          <w:pPr>
            <w:rPr>
              <w:rFonts w:ascii="Arial" w:eastAsia="Arial" w:hAnsi="Arial" w:cs="Arial"/>
              <w:sz w:val="16"/>
              <w:szCs w:val="16"/>
            </w:rPr>
          </w:pPr>
          <w:r>
            <w:rPr>
              <w:rFonts w:ascii="Arial" w:eastAsia="Arial" w:hAnsi="Arial" w:cs="Arial"/>
              <w:sz w:val="16"/>
              <w:szCs w:val="16"/>
            </w:rPr>
            <w:t xml:space="preserve">                                FAX: 93 316 09 01</w:t>
          </w:r>
        </w:p>
      </w:tc>
    </w:tr>
    <w:tr w:rsidR="000868A1" w14:paraId="3DA6F003" w14:textId="77777777" w:rsidTr="00812113">
      <w:tc>
        <w:tcPr>
          <w:tcW w:w="4599" w:type="dxa"/>
        </w:tcPr>
        <w:p w14:paraId="3AB83991" w14:textId="77777777" w:rsidR="000868A1" w:rsidRDefault="000868A1">
          <w:pPr>
            <w:pBdr>
              <w:left w:val="single" w:sz="4" w:space="4" w:color="000000"/>
            </w:pBdr>
            <w:rPr>
              <w:sz w:val="18"/>
              <w:szCs w:val="18"/>
            </w:rPr>
          </w:pPr>
        </w:p>
      </w:tc>
      <w:tc>
        <w:tcPr>
          <w:tcW w:w="4188" w:type="dxa"/>
        </w:tcPr>
        <w:p w14:paraId="488551FB" w14:textId="77777777" w:rsidR="000868A1" w:rsidRDefault="000868A1">
          <w:pPr>
            <w:rPr>
              <w:sz w:val="18"/>
              <w:szCs w:val="18"/>
            </w:rPr>
          </w:pPr>
        </w:p>
      </w:tc>
    </w:tr>
  </w:tbl>
  <w:p w14:paraId="48527729" w14:textId="77777777" w:rsidR="000868A1" w:rsidRDefault="000868A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D5666" w14:textId="77777777" w:rsidR="00BE45C0" w:rsidRDefault="00BE45C0">
      <w:r>
        <w:separator/>
      </w:r>
    </w:p>
  </w:footnote>
  <w:footnote w:type="continuationSeparator" w:id="0">
    <w:p w14:paraId="136E59C6" w14:textId="77777777" w:rsidR="00BE45C0" w:rsidRDefault="00BE4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C5D82" w14:textId="671EA434" w:rsidR="000868A1" w:rsidRDefault="00400DF9" w:rsidP="00400DF9">
    <w:pPr>
      <w:pBdr>
        <w:top w:val="nil"/>
        <w:left w:val="nil"/>
        <w:bottom w:val="nil"/>
        <w:right w:val="nil"/>
        <w:between w:val="nil"/>
      </w:pBdr>
      <w:tabs>
        <w:tab w:val="center" w:pos="4252"/>
        <w:tab w:val="right" w:pos="8504"/>
      </w:tabs>
      <w:rPr>
        <w:i/>
        <w:color w:val="000000"/>
      </w:rPr>
    </w:pPr>
    <w:r>
      <w:rPr>
        <w:noProof/>
      </w:rPr>
      <mc:AlternateContent>
        <mc:Choice Requires="wpg">
          <w:drawing>
            <wp:anchor distT="0" distB="0" distL="114300" distR="114300" simplePos="0" relativeHeight="251659264" behindDoc="0" locked="0" layoutInCell="1" allowOverlap="1" wp14:anchorId="0E6B372B" wp14:editId="10ACD668">
              <wp:simplePos x="0" y="0"/>
              <wp:positionH relativeFrom="column">
                <wp:posOffset>3192780</wp:posOffset>
              </wp:positionH>
              <wp:positionV relativeFrom="paragraph">
                <wp:posOffset>-307340</wp:posOffset>
              </wp:positionV>
              <wp:extent cx="2834640" cy="508000"/>
              <wp:effectExtent l="0" t="0" r="0" b="0"/>
              <wp:wrapSquare wrapText="bothSides"/>
              <wp:docPr id="1" name="Grupo 1"/>
              <wp:cNvGraphicFramePr/>
              <a:graphic xmlns:a="http://schemas.openxmlformats.org/drawingml/2006/main">
                <a:graphicData uri="http://schemas.microsoft.com/office/word/2010/wordprocessingGroup">
                  <wpg:wgp>
                    <wpg:cNvGrpSpPr/>
                    <wpg:grpSpPr>
                      <a:xfrm>
                        <a:off x="0" y="0"/>
                        <a:ext cx="2834640" cy="508000"/>
                        <a:chOff x="6109" y="228"/>
                        <a:chExt cx="4464" cy="800"/>
                      </a:xfrm>
                    </wpg:grpSpPr>
                    <pic:pic xmlns:pic="http://schemas.openxmlformats.org/drawingml/2006/picture">
                      <pic:nvPicPr>
                        <pic:cNvPr id="5" name="Shape 5" descr="noulogoUPF"/>
                        <pic:cNvPicPr preferRelativeResize="0"/>
                      </pic:nvPicPr>
                      <pic:blipFill rotWithShape="1">
                        <a:blip r:embed="rId1">
                          <a:alphaModFix/>
                        </a:blip>
                        <a:srcRect/>
                        <a:stretch/>
                      </pic:blipFill>
                      <pic:spPr>
                        <a:xfrm>
                          <a:off x="8880" y="361"/>
                          <a:ext cx="1693" cy="570"/>
                        </a:xfrm>
                        <a:prstGeom prst="rect">
                          <a:avLst/>
                        </a:prstGeom>
                        <a:noFill/>
                        <a:ln>
                          <a:noFill/>
                        </a:ln>
                      </pic:spPr>
                    </pic:pic>
                    <pic:pic xmlns:pic="http://schemas.openxmlformats.org/drawingml/2006/picture">
                      <pic:nvPicPr>
                        <pic:cNvPr id="4" name="Shape 6" descr="logo_csic"/>
                        <pic:cNvPicPr preferRelativeResize="0"/>
                      </pic:nvPicPr>
                      <pic:blipFill rotWithShape="1">
                        <a:blip r:embed="rId2">
                          <a:alphaModFix/>
                        </a:blip>
                        <a:srcRect/>
                        <a:stretch/>
                      </pic:blipFill>
                      <pic:spPr>
                        <a:xfrm>
                          <a:off x="6109" y="228"/>
                          <a:ext cx="2640" cy="800"/>
                        </a:xfrm>
                        <a:prstGeom prst="rect">
                          <a:avLst/>
                        </a:prstGeom>
                        <a:noFill/>
                        <a:ln>
                          <a:noFill/>
                        </a:ln>
                      </pic:spPr>
                    </pic:pic>
                  </wpg:wg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13B87C80" id="Grupo 1" o:spid="_x0000_s1026" style="position:absolute;margin-left:251.4pt;margin-top:-24.2pt;width:223.2pt;height:40pt;z-index:251659264;mso-width-relative:margin" coordorigin="6109,228" coordsize="4464,8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&#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7" type="#_x0000_t75" alt="noulogoUPF" style="position:absolute;left:8880;top:361;width:1693;height:57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">
                <v:imagedata r:id="rId3" o:title="noulogoUPF"/>
              </v:shape>
              <v:shape id="Shape 6" o:spid="_x0000_s1028" type="#_x0000_t75" alt="logo_csic" style="position:absolute;left:6109;top:228;width:2640;height:80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">
                <v:imagedata r:id="rId4" o:title="logo_csic"/>
              </v:shape>
              <w10:wrap type="square"/>
            </v:group>
          </w:pict>
        </mc:Fallback>
      </mc:AlternateContent>
    </w:r>
    <w:r>
      <w:rPr>
        <w:noProof/>
      </w:rPr>
      <w:drawing>
        <wp:anchor distT="0" distB="0" distL="114300" distR="114300" simplePos="0" relativeHeight="251657216" behindDoc="0" locked="0" layoutInCell="1" hidden="0" allowOverlap="1" wp14:anchorId="767A458B" wp14:editId="1D8E3A4E">
          <wp:simplePos x="0" y="0"/>
          <wp:positionH relativeFrom="column">
            <wp:posOffset>-493747</wp:posOffset>
          </wp:positionH>
          <wp:positionV relativeFrom="paragraph">
            <wp:posOffset>-310951</wp:posOffset>
          </wp:positionV>
          <wp:extent cx="2323476" cy="518679"/>
          <wp:effectExtent l="0" t="0" r="0" b="0"/>
          <wp:wrapNone/>
          <wp:docPr id="8" name="image2.jpg" descr="Macintosh HD:Users:u106706:Library:Containers:com.apple.mail:Data:Library:Mail Downloads:00EF3F5B-3624-4466-8D15-7B561A110FA2:jpg:proves 1r canvi-01.jpg"/>
          <wp:cNvGraphicFramePr/>
          <a:graphic xmlns:a="http://schemas.openxmlformats.org/drawingml/2006/main">
            <a:graphicData uri="http://schemas.openxmlformats.org/drawingml/2006/picture">
              <pic:pic xmlns:pic="http://schemas.openxmlformats.org/drawingml/2006/picture">
                <pic:nvPicPr>
                  <pic:cNvPr id="0" name="image2.jpg" descr="Macintosh HD:Users:u106706:Library:Containers:com.apple.mail:Data:Library:Mail Downloads:00EF3F5B-3624-4466-8D15-7B561A110FA2:jpg:proves 1r canvi-01.jpg"/>
                  <pic:cNvPicPr preferRelativeResize="0"/>
                </pic:nvPicPr>
                <pic:blipFill>
                  <a:blip r:embed="rId5"/>
                  <a:srcRect/>
                  <a:stretch>
                    <a:fillRect/>
                  </a:stretch>
                </pic:blipFill>
                <pic:spPr>
                  <a:xfrm>
                    <a:off x="0" y="0"/>
                    <a:ext cx="2323476" cy="51867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02B06"/>
    <w:multiLevelType w:val="multilevel"/>
    <w:tmpl w:val="86CE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s, Dean [EEOB]">
    <w15:presenceInfo w15:providerId="AD" w15:userId="S-1-5-21-1659004503-1450960922-1606980848-735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8A1"/>
    <w:rsid w:val="000868A1"/>
    <w:rsid w:val="000E229C"/>
    <w:rsid w:val="00101447"/>
    <w:rsid w:val="00115577"/>
    <w:rsid w:val="00130719"/>
    <w:rsid w:val="00172D58"/>
    <w:rsid w:val="00215DC9"/>
    <w:rsid w:val="00223148"/>
    <w:rsid w:val="002759D4"/>
    <w:rsid w:val="00282C83"/>
    <w:rsid w:val="00290717"/>
    <w:rsid w:val="0033211A"/>
    <w:rsid w:val="00394894"/>
    <w:rsid w:val="003A7B7A"/>
    <w:rsid w:val="003E3E2E"/>
    <w:rsid w:val="00400DF9"/>
    <w:rsid w:val="004136E4"/>
    <w:rsid w:val="004226E6"/>
    <w:rsid w:val="00490A6F"/>
    <w:rsid w:val="00583648"/>
    <w:rsid w:val="005D13E1"/>
    <w:rsid w:val="005D68B9"/>
    <w:rsid w:val="005D7FF4"/>
    <w:rsid w:val="005E5E5A"/>
    <w:rsid w:val="005E6AF1"/>
    <w:rsid w:val="00616CD9"/>
    <w:rsid w:val="006401E1"/>
    <w:rsid w:val="0066508D"/>
    <w:rsid w:val="0066693D"/>
    <w:rsid w:val="006A1DF7"/>
    <w:rsid w:val="007014A4"/>
    <w:rsid w:val="00715245"/>
    <w:rsid w:val="00720B3B"/>
    <w:rsid w:val="007914FD"/>
    <w:rsid w:val="007F2C3E"/>
    <w:rsid w:val="00812113"/>
    <w:rsid w:val="00813CCB"/>
    <w:rsid w:val="00870C9E"/>
    <w:rsid w:val="0087354A"/>
    <w:rsid w:val="008C3C57"/>
    <w:rsid w:val="0090695D"/>
    <w:rsid w:val="00932A1C"/>
    <w:rsid w:val="009354F1"/>
    <w:rsid w:val="00995E17"/>
    <w:rsid w:val="009A13B6"/>
    <w:rsid w:val="009D68AB"/>
    <w:rsid w:val="00A13307"/>
    <w:rsid w:val="00A22E24"/>
    <w:rsid w:val="00A31345"/>
    <w:rsid w:val="00A55EBA"/>
    <w:rsid w:val="00AB0632"/>
    <w:rsid w:val="00AC0956"/>
    <w:rsid w:val="00AD2D77"/>
    <w:rsid w:val="00BB3A94"/>
    <w:rsid w:val="00BD3FAA"/>
    <w:rsid w:val="00BE45C0"/>
    <w:rsid w:val="00C13D71"/>
    <w:rsid w:val="00C40B0A"/>
    <w:rsid w:val="00C53842"/>
    <w:rsid w:val="00CA4DB8"/>
    <w:rsid w:val="00CA7094"/>
    <w:rsid w:val="00CD2C8D"/>
    <w:rsid w:val="00D50201"/>
    <w:rsid w:val="00D73D9A"/>
    <w:rsid w:val="00DC3942"/>
    <w:rsid w:val="00E05419"/>
    <w:rsid w:val="00E47185"/>
    <w:rsid w:val="00EE68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34DFA"/>
  <w15:docId w15:val="{C252D2D1-BC00-A84B-AC05-5DAB93BB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ES" w:eastAsia="es-ES_trad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rsid w:val="002930B5"/>
    <w:pPr>
      <w:tabs>
        <w:tab w:val="center" w:pos="4252"/>
        <w:tab w:val="right" w:pos="8504"/>
      </w:tabs>
    </w:pPr>
  </w:style>
  <w:style w:type="paragraph" w:styleId="Footer">
    <w:name w:val="footer"/>
    <w:basedOn w:val="Normal"/>
    <w:rsid w:val="002930B5"/>
    <w:pPr>
      <w:tabs>
        <w:tab w:val="center" w:pos="4252"/>
        <w:tab w:val="right" w:pos="8504"/>
      </w:tabs>
    </w:pPr>
  </w:style>
  <w:style w:type="table" w:styleId="TableGrid">
    <w:name w:val="Table Grid"/>
    <w:basedOn w:val="TableNormal"/>
    <w:rsid w:val="008B3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300C5"/>
    <w:rPr>
      <w:rFonts w:ascii="Lucida Grande" w:hAnsi="Lucida Grande"/>
      <w:sz w:val="18"/>
      <w:szCs w:val="18"/>
    </w:rPr>
  </w:style>
  <w:style w:type="character" w:customStyle="1" w:styleId="BalloonTextChar">
    <w:name w:val="Balloon Text Char"/>
    <w:basedOn w:val="DefaultParagraphFont"/>
    <w:link w:val="BalloonText"/>
    <w:rsid w:val="002300C5"/>
    <w:rPr>
      <w:rFonts w:ascii="Lucida Grande" w:hAnsi="Lucida Grande"/>
      <w:sz w:val="18"/>
      <w:szCs w:val="18"/>
    </w:rPr>
  </w:style>
  <w:style w:type="paragraph" w:customStyle="1" w:styleId="Default">
    <w:name w:val="Default"/>
    <w:rsid w:val="005B2884"/>
    <w:pPr>
      <w:autoSpaceDE w:val="0"/>
      <w:autoSpaceDN w:val="0"/>
      <w:adjustRightInd w:val="0"/>
    </w:pPr>
    <w:rPr>
      <w:color w:val="00000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Bibliografa1">
    <w:name w:val="Bibliografía1"/>
    <w:basedOn w:val="Normal"/>
    <w:link w:val="BibliographyCar"/>
    <w:rsid w:val="0066693D"/>
    <w:pPr>
      <w:tabs>
        <w:tab w:val="left" w:pos="260"/>
        <w:tab w:val="left" w:pos="380"/>
      </w:tabs>
      <w:spacing w:line="480" w:lineRule="auto"/>
      <w:ind w:left="264" w:hanging="264"/>
      <w:jc w:val="both"/>
    </w:pPr>
    <w:rPr>
      <w:rFonts w:ascii="Garamond" w:hAnsi="Garamond"/>
      <w:sz w:val="22"/>
      <w:szCs w:val="22"/>
    </w:rPr>
  </w:style>
  <w:style w:type="character" w:customStyle="1" w:styleId="BibliographyCar">
    <w:name w:val="Bibliography Car"/>
    <w:basedOn w:val="DefaultParagraphFont"/>
    <w:link w:val="Bibliografa1"/>
    <w:rsid w:val="0066693D"/>
    <w:rPr>
      <w:rFonts w:ascii="Garamond" w:hAnsi="Garamond"/>
      <w:sz w:val="22"/>
      <w:szCs w:val="22"/>
    </w:rPr>
  </w:style>
  <w:style w:type="paragraph" w:styleId="NormalWeb">
    <w:name w:val="Normal (Web)"/>
    <w:basedOn w:val="Normal"/>
    <w:uiPriority w:val="99"/>
    <w:semiHidden/>
    <w:unhideWhenUsed/>
    <w:rsid w:val="00CD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867319">
      <w:bodyDiv w:val="1"/>
      <w:marLeft w:val="0"/>
      <w:marRight w:val="0"/>
      <w:marTop w:val="0"/>
      <w:marBottom w:val="0"/>
      <w:divBdr>
        <w:top w:val="none" w:sz="0" w:space="0" w:color="auto"/>
        <w:left w:val="none" w:sz="0" w:space="0" w:color="auto"/>
        <w:bottom w:val="none" w:sz="0" w:space="0" w:color="auto"/>
        <w:right w:val="none" w:sz="0" w:space="0" w:color="auto"/>
      </w:divBdr>
      <w:divsChild>
        <w:div w:id="310791244">
          <w:marLeft w:val="0"/>
          <w:marRight w:val="0"/>
          <w:marTop w:val="0"/>
          <w:marBottom w:val="0"/>
          <w:divBdr>
            <w:top w:val="none" w:sz="0" w:space="0" w:color="auto"/>
            <w:left w:val="none" w:sz="0" w:space="0" w:color="auto"/>
            <w:bottom w:val="none" w:sz="0" w:space="0" w:color="auto"/>
            <w:right w:val="none" w:sz="0" w:space="0" w:color="auto"/>
          </w:divBdr>
          <w:divsChild>
            <w:div w:id="1834372442">
              <w:marLeft w:val="0"/>
              <w:marRight w:val="0"/>
              <w:marTop w:val="0"/>
              <w:marBottom w:val="0"/>
              <w:divBdr>
                <w:top w:val="none" w:sz="0" w:space="0" w:color="auto"/>
                <w:left w:val="none" w:sz="0" w:space="0" w:color="auto"/>
                <w:bottom w:val="none" w:sz="0" w:space="0" w:color="auto"/>
                <w:right w:val="none" w:sz="0" w:space="0" w:color="auto"/>
              </w:divBdr>
              <w:divsChild>
                <w:div w:id="15532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20465">
      <w:bodyDiv w:val="1"/>
      <w:marLeft w:val="0"/>
      <w:marRight w:val="0"/>
      <w:marTop w:val="0"/>
      <w:marBottom w:val="0"/>
      <w:divBdr>
        <w:top w:val="none" w:sz="0" w:space="0" w:color="auto"/>
        <w:left w:val="none" w:sz="0" w:space="0" w:color="auto"/>
        <w:bottom w:val="none" w:sz="0" w:space="0" w:color="auto"/>
        <w:right w:val="none" w:sz="0" w:space="0" w:color="auto"/>
      </w:divBdr>
    </w:div>
    <w:div w:id="1790472963">
      <w:bodyDiv w:val="1"/>
      <w:marLeft w:val="0"/>
      <w:marRight w:val="0"/>
      <w:marTop w:val="0"/>
      <w:marBottom w:val="0"/>
      <w:divBdr>
        <w:top w:val="none" w:sz="0" w:space="0" w:color="auto"/>
        <w:left w:val="none" w:sz="0" w:space="0" w:color="auto"/>
        <w:bottom w:val="none" w:sz="0" w:space="0" w:color="auto"/>
        <w:right w:val="none" w:sz="0" w:space="0" w:color="auto"/>
      </w:divBdr>
      <w:divsChild>
        <w:div w:id="431242711">
          <w:marLeft w:val="0"/>
          <w:marRight w:val="0"/>
          <w:marTop w:val="0"/>
          <w:marBottom w:val="0"/>
          <w:divBdr>
            <w:top w:val="none" w:sz="0" w:space="0" w:color="auto"/>
            <w:left w:val="none" w:sz="0" w:space="0" w:color="auto"/>
            <w:bottom w:val="none" w:sz="0" w:space="0" w:color="auto"/>
            <w:right w:val="none" w:sz="0" w:space="0" w:color="auto"/>
          </w:divBdr>
          <w:divsChild>
            <w:div w:id="398090801">
              <w:marLeft w:val="0"/>
              <w:marRight w:val="0"/>
              <w:marTop w:val="0"/>
              <w:marBottom w:val="0"/>
              <w:divBdr>
                <w:top w:val="none" w:sz="0" w:space="0" w:color="auto"/>
                <w:left w:val="none" w:sz="0" w:space="0" w:color="auto"/>
                <w:bottom w:val="none" w:sz="0" w:space="0" w:color="auto"/>
                <w:right w:val="none" w:sz="0" w:space="0" w:color="auto"/>
              </w:divBdr>
              <w:divsChild>
                <w:div w:id="4412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4.jp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y8dcSjLe7Malliib9AbNulC8vQ==">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F00E55-21D9-4F00-BE9A-80145B5C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490</Words>
  <Characters>2797</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U1108</dc:creator>
  <cp:lastModifiedBy>Adams, Dean [EEOB]</cp:lastModifiedBy>
  <cp:revision>2</cp:revision>
  <dcterms:created xsi:type="dcterms:W3CDTF">2022-11-25T09:44:00Z</dcterms:created>
  <dcterms:modified xsi:type="dcterms:W3CDTF">2022-11-25T09:44:00Z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id="d2TtSiIQ"/&gt;&lt;style id="http://www.zotero.org/styles/nature" hasBibliography="1" bibliographyStyleHasBeenSet="1"/&gt;&lt;prefs&gt;&lt;pref name="fieldType" value="Field"/&gt;&lt;/prefs&gt;&lt;/data&gt;</vt:lpwstr>
  </property>
</Properties>
</file>